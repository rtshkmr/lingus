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1B3F2" w14:textId="77777777" w:rsidR="004E4D1B" w:rsidRPr="0025375F" w:rsidRDefault="00053588" w:rsidP="0025375F">
      <w:pPr>
        <w:pStyle w:val="PlainText"/>
        <w:rPr>
          <w:rFonts w:ascii="SimSun" w:eastAsia="SimSun" w:hAnsi="SimSun" w:cs="SimSun"/>
        </w:rPr>
      </w:pPr>
      <w:bookmarkStart w:id="0" w:name="_GoBack"/>
      <w:proofErr w:type="spellStart"/>
      <w:r w:rsidRPr="0025375F">
        <w:rPr>
          <w:rFonts w:ascii="SimSun" w:eastAsia="SimSun" w:hAnsi="SimSun" w:cs="SimSun" w:hint="eastAsia"/>
        </w:rPr>
        <w:t>Normally_RB</w:t>
      </w:r>
      <w:proofErr w:type="spellEnd"/>
      <w:r w:rsidRPr="0025375F">
        <w:rPr>
          <w:rFonts w:ascii="SimSun" w:eastAsia="SimSun" w:hAnsi="SimSun" w:cs="SimSun" w:hint="eastAsia"/>
        </w:rPr>
        <w:t xml:space="preserve"> I._</w:t>
      </w:r>
      <w:ins w:id="1" w:author="Bao Zhiming" w:date="2020-08-25T17:18:00Z">
        <w:r>
          <w:rPr>
            <w:rFonts w:ascii="SimSun" w:eastAsia="SimSun" w:hAnsi="SimSun" w:cs="SimSun"/>
          </w:rPr>
          <w:t>PRP</w:t>
        </w:r>
      </w:ins>
      <w:del w:id="2" w:author="Bao Zhiming" w:date="2020-08-25T17:18:00Z">
        <w:r w:rsidRPr="0025375F" w:rsidDel="00053588">
          <w:rPr>
            <w:rFonts w:ascii="SimSun" w:eastAsia="SimSun" w:hAnsi="SimSun" w:cs="SimSun" w:hint="eastAsia"/>
          </w:rPr>
          <w:delText>NN</w:delText>
        </w:r>
      </w:del>
      <w:r w:rsidRPr="0025375F">
        <w:rPr>
          <w:rFonts w:ascii="SimSun" w:eastAsia="SimSun" w:hAnsi="SimSun" w:cs="SimSun" w:hint="eastAsia"/>
        </w:rPr>
        <w:t xml:space="preserve"> ._.</w:t>
      </w:r>
    </w:p>
    <w:p w14:paraId="7E013C34" w14:textId="77777777" w:rsidR="004E4D1B" w:rsidRPr="0025375F" w:rsidRDefault="00053588" w:rsidP="0025375F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>I._</w:t>
      </w:r>
      <w:ins w:id="3" w:author="Bao Zhiming" w:date="2020-08-25T17:18:00Z">
        <w:r>
          <w:rPr>
            <w:rFonts w:ascii="SimSun" w:eastAsia="SimSun" w:hAnsi="SimSun" w:cs="SimSun"/>
          </w:rPr>
          <w:t>PRP</w:t>
        </w:r>
      </w:ins>
      <w:del w:id="4" w:author="Bao Zhiming" w:date="2020-08-25T17:18:00Z">
        <w:r w:rsidRPr="0025375F" w:rsidDel="00053588">
          <w:rPr>
            <w:rFonts w:ascii="SimSun" w:eastAsia="SimSun" w:hAnsi="SimSun" w:cs="SimSun" w:hint="eastAsia"/>
          </w:rPr>
          <w:delText>NN</w:delText>
        </w:r>
      </w:del>
      <w:r w:rsidRPr="0025375F">
        <w:rPr>
          <w:rFonts w:ascii="SimSun" w:eastAsia="SimSun" w:hAnsi="SimSun" w:cs="SimSun" w:hint="eastAsia"/>
        </w:rPr>
        <w:t xml:space="preserve"> ._.</w:t>
      </w:r>
    </w:p>
    <w:p w14:paraId="106F894F" w14:textId="77777777" w:rsidR="004E4D1B" w:rsidRPr="0025375F" w:rsidRDefault="00053588" w:rsidP="0025375F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 xml:space="preserve">I_PRP </w:t>
      </w:r>
      <w:proofErr w:type="spellStart"/>
      <w:r w:rsidRPr="0025375F">
        <w:rPr>
          <w:rFonts w:ascii="SimSun" w:eastAsia="SimSun" w:hAnsi="SimSun" w:cs="SimSun" w:hint="eastAsia"/>
        </w:rPr>
        <w:t>work_VBP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with_IN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uncle_NN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in_IN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Robinson_NNP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Road_NNP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when_WRB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was_VBD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young_JJ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when_WRB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when_WRB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was_VBD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in_IN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schooling_NN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beside_IN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beside_IN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that_DT</w:t>
      </w:r>
      <w:proofErr w:type="spellEnd"/>
      <w:r w:rsidRPr="0025375F">
        <w:rPr>
          <w:rFonts w:ascii="SimSun" w:eastAsia="SimSun" w:hAnsi="SimSun" w:cs="SimSun" w:hint="eastAsia"/>
        </w:rPr>
        <w:t xml:space="preserve"> ,_, I_PRP </w:t>
      </w:r>
      <w:proofErr w:type="spellStart"/>
      <w:r w:rsidRPr="0025375F">
        <w:rPr>
          <w:rFonts w:ascii="SimSun" w:eastAsia="SimSun" w:hAnsi="SimSun" w:cs="SimSun" w:hint="eastAsia"/>
        </w:rPr>
        <w:t>now_RB</w:t>
      </w:r>
      <w:proofErr w:type="spellEnd"/>
      <w:r w:rsidRPr="0025375F">
        <w:rPr>
          <w:rFonts w:ascii="SimSun" w:eastAsia="SimSun" w:hAnsi="SimSun" w:cs="SimSun" w:hint="eastAsia"/>
        </w:rPr>
        <w:t xml:space="preserve"> I._</w:t>
      </w:r>
      <w:ins w:id="5" w:author="Bao Zhiming" w:date="2020-08-25T17:18:00Z">
        <w:r>
          <w:rPr>
            <w:rFonts w:ascii="SimSun" w:eastAsia="SimSun" w:hAnsi="SimSun" w:cs="SimSun"/>
          </w:rPr>
          <w:t>PRP</w:t>
        </w:r>
      </w:ins>
      <w:del w:id="6" w:author="Bao Zhiming" w:date="2020-08-25T17:18:00Z">
        <w:r w:rsidRPr="0025375F" w:rsidDel="00053588">
          <w:rPr>
            <w:rFonts w:ascii="SimSun" w:eastAsia="SimSun" w:hAnsi="SimSun" w:cs="SimSun" w:hint="eastAsia"/>
          </w:rPr>
          <w:delText>NN</w:delText>
        </w:r>
      </w:del>
      <w:r w:rsidRPr="0025375F">
        <w:rPr>
          <w:rFonts w:ascii="SimSun" w:eastAsia="SimSun" w:hAnsi="SimSun" w:cs="SimSun" w:hint="eastAsia"/>
        </w:rPr>
        <w:t xml:space="preserve"> ._.</w:t>
      </w:r>
    </w:p>
    <w:p w14:paraId="21F35D43" w14:textId="6F99433D" w:rsidR="004E4D1B" w:rsidRPr="0025375F" w:rsidRDefault="00053588" w:rsidP="0010626F">
      <w:pPr>
        <w:pStyle w:val="PlainText"/>
        <w:tabs>
          <w:tab w:val="left" w:pos="4020"/>
          <w:tab w:val="left" w:pos="5956"/>
        </w:tabs>
        <w:rPr>
          <w:rFonts w:ascii="SimSun" w:eastAsia="SimSun" w:hAnsi="SimSun" w:cs="SimSun"/>
        </w:rPr>
        <w:pPrChange w:id="7" w:author="Ritesh Kumar" w:date="2021-01-03T18:39:00Z">
          <w:pPr>
            <w:pStyle w:val="PlainText"/>
          </w:pPr>
        </w:pPrChange>
      </w:pPr>
      <w:r w:rsidRPr="0025375F">
        <w:rPr>
          <w:rFonts w:ascii="SimSun" w:eastAsia="SimSun" w:hAnsi="SimSun" w:cs="SimSun" w:hint="eastAsia"/>
        </w:rPr>
        <w:t>I._</w:t>
      </w:r>
      <w:ins w:id="8" w:author="Bao Zhiming" w:date="2020-08-25T17:18:00Z">
        <w:r>
          <w:rPr>
            <w:rFonts w:ascii="SimSun" w:eastAsia="SimSun" w:hAnsi="SimSun" w:cs="SimSun"/>
          </w:rPr>
          <w:t>PRP</w:t>
        </w:r>
      </w:ins>
      <w:del w:id="9" w:author="Bao Zhiming" w:date="2020-08-25T17:18:00Z">
        <w:r w:rsidRPr="0025375F" w:rsidDel="00053588">
          <w:rPr>
            <w:rFonts w:ascii="SimSun" w:eastAsia="SimSun" w:hAnsi="SimSun" w:cs="SimSun" w:hint="eastAsia"/>
          </w:rPr>
          <w:delText>NN</w:delText>
        </w:r>
      </w:del>
      <w:r w:rsidRPr="0025375F">
        <w:rPr>
          <w:rFonts w:ascii="SimSun" w:eastAsia="SimSun" w:hAnsi="SimSun" w:cs="SimSun" w:hint="eastAsia"/>
        </w:rPr>
        <w:t xml:space="preserve"> ._.</w:t>
      </w:r>
      <w:ins w:id="10" w:author="Ritesh Kumar" w:date="2021-01-03T18:39:00Z">
        <w:r w:rsidR="0010626F">
          <w:rPr>
            <w:rFonts w:ascii="SimSun" w:eastAsia="SimSun" w:hAnsi="SimSun" w:cs="SimSun"/>
          </w:rPr>
          <w:tab/>
        </w:r>
        <w:r w:rsidR="0010626F">
          <w:rPr>
            <w:rFonts w:ascii="SimSun" w:eastAsia="SimSun" w:hAnsi="SimSun" w:cs="SimSun"/>
          </w:rPr>
          <w:tab/>
        </w:r>
      </w:ins>
    </w:p>
    <w:p w14:paraId="104DAAB6" w14:textId="77777777" w:rsidR="004E4D1B" w:rsidRPr="0025375F" w:rsidRDefault="00053588" w:rsidP="0025375F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 xml:space="preserve">I_PRP </w:t>
      </w:r>
      <w:proofErr w:type="spellStart"/>
      <w:r w:rsidRPr="0025375F">
        <w:rPr>
          <w:rFonts w:ascii="SimSun" w:eastAsia="SimSun" w:hAnsi="SimSun" w:cs="SimSun" w:hint="eastAsia"/>
        </w:rPr>
        <w:t>have_VBP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feeling_NN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eyes_NNS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left_</w:t>
      </w:r>
      <w:ins w:id="11" w:author="Bao Zhiming" w:date="2020-08-25T17:19:00Z">
        <w:r>
          <w:rPr>
            <w:rFonts w:ascii="SimSun" w:eastAsia="SimSun" w:hAnsi="SimSun" w:cs="SimSun"/>
          </w:rPr>
          <w:t>JJ</w:t>
        </w:r>
      </w:ins>
      <w:proofErr w:type="spellEnd"/>
      <w:del w:id="12" w:author="Bao Zhiming" w:date="2020-08-25T17:19:00Z">
        <w:r w:rsidRPr="0025375F" w:rsidDel="00053588">
          <w:rPr>
            <w:rFonts w:ascii="SimSun" w:eastAsia="SimSun" w:hAnsi="SimSun" w:cs="SimSun" w:hint="eastAsia"/>
          </w:rPr>
          <w:delText>NN</w:delText>
        </w:r>
      </w:del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left_</w:t>
      </w:r>
      <w:ins w:id="13" w:author="Bao Zhiming" w:date="2020-08-25T17:19:00Z">
        <w:r>
          <w:rPr>
            <w:rFonts w:ascii="SimSun" w:eastAsia="SimSun" w:hAnsi="SimSun" w:cs="SimSun"/>
          </w:rPr>
          <w:t>JJ</w:t>
        </w:r>
      </w:ins>
      <w:proofErr w:type="spellEnd"/>
      <w:del w:id="14" w:author="Bao Zhiming" w:date="2020-08-25T17:19:00Z">
        <w:r w:rsidRPr="0025375F" w:rsidDel="00053588">
          <w:rPr>
            <w:rFonts w:ascii="SimSun" w:eastAsia="SimSun" w:hAnsi="SimSun" w:cs="SimSun" w:hint="eastAsia"/>
          </w:rPr>
          <w:delText>VBD</w:delText>
        </w:r>
      </w:del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some_DT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difficulty_NN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maybe_RB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told_VBD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me_PRP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operate_VBP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one_NN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already_RB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one_CD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yet_RB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don_VBP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know_VB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whether_IN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want_VBP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go_VB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never_RB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anything_NN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because_IN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that_IN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everything_NN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come_VBN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between_IN</w:t>
      </w:r>
      <w:proofErr w:type="spellEnd"/>
      <w:r w:rsidRPr="0025375F">
        <w:rPr>
          <w:rFonts w:ascii="SimSun" w:eastAsia="SimSun" w:hAnsi="SimSun" w:cs="SimSun" w:hint="eastAsia"/>
        </w:rPr>
        <w:t xml:space="preserve"> ._.</w:t>
      </w:r>
    </w:p>
    <w:p w14:paraId="0E9AB3A7" w14:textId="77777777" w:rsidR="004E4D1B" w:rsidRPr="0025375F" w:rsidRDefault="00053588" w:rsidP="0025375F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 xml:space="preserve">I_PRP </w:t>
      </w:r>
      <w:proofErr w:type="spellStart"/>
      <w:r w:rsidRPr="0025375F">
        <w:rPr>
          <w:rFonts w:ascii="SimSun" w:eastAsia="SimSun" w:hAnsi="SimSun" w:cs="SimSun" w:hint="eastAsia"/>
        </w:rPr>
        <w:t>ask_VBP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them_PRP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eye_NN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right_JJ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one_NN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already_RB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will_MD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need_VB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left_JJ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of_IN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course_NN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lah_NN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but_CC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now_RB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never_RB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anything_NN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because_IN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of_IN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ask_VBP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me_PRP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go_VB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see_VB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other_JJ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many_JJ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doctors_NNS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after_IN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seeing_VBG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doctor_NN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don_VBP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know_VB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whether_IN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have_VBP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feedback_NN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feedback_NN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them_PRP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but_CC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for_IN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me_PRP</w:t>
      </w:r>
      <w:proofErr w:type="spellEnd"/>
      <w:r w:rsidRPr="0025375F">
        <w:rPr>
          <w:rFonts w:ascii="SimSun" w:eastAsia="SimSun" w:hAnsi="SimSun" w:cs="SimSun" w:hint="eastAsia"/>
        </w:rPr>
        <w:t xml:space="preserve"> ,_, I_PRP </w:t>
      </w:r>
      <w:proofErr w:type="spellStart"/>
      <w:r w:rsidRPr="0025375F">
        <w:rPr>
          <w:rFonts w:ascii="SimSun" w:eastAsia="SimSun" w:hAnsi="SimSun" w:cs="SimSun" w:hint="eastAsia"/>
        </w:rPr>
        <w:t>think_VBP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think_VB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lah_JJ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something_NN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somethingwrong_VBG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with_IN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eyesight_NN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something_NN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like_IN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that_DT</w:t>
      </w:r>
      <w:proofErr w:type="spellEnd"/>
      <w:r w:rsidRPr="0025375F">
        <w:rPr>
          <w:rFonts w:ascii="SimSun" w:eastAsia="SimSun" w:hAnsi="SimSun" w:cs="SimSun" w:hint="eastAsia"/>
        </w:rPr>
        <w:t xml:space="preserve"> ._.</w:t>
      </w:r>
    </w:p>
    <w:p w14:paraId="5FEAD599" w14:textId="77777777" w:rsidR="0025375F" w:rsidRDefault="00053588" w:rsidP="0025375F">
      <w:pPr>
        <w:pStyle w:val="PlainText"/>
        <w:rPr>
          <w:rFonts w:ascii="SimSun" w:eastAsia="SimSun" w:hAnsi="SimSun" w:cs="SimSun"/>
        </w:rPr>
      </w:pPr>
      <w:r w:rsidRPr="0025375F">
        <w:rPr>
          <w:rFonts w:ascii="SimSun" w:eastAsia="SimSun" w:hAnsi="SimSun" w:cs="SimSun" w:hint="eastAsia"/>
        </w:rPr>
        <w:t xml:space="preserve">I_PRP </w:t>
      </w:r>
      <w:proofErr w:type="spellStart"/>
      <w:r w:rsidRPr="0025375F">
        <w:rPr>
          <w:rFonts w:ascii="SimSun" w:eastAsia="SimSun" w:hAnsi="SimSun" w:cs="SimSun" w:hint="eastAsia"/>
        </w:rPr>
        <w:t>think_VBP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will_MD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go_VB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back_RB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general_JJ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generalhospital_JJ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there_EX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ask_VB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them_PRP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whether_IN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need_VBP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come_VB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back_RB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need_VBP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think_VBP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need_VBP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operation_NN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any_DT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more_JJR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can_MD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carry_VB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on_IN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if_IN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no_DT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need_NN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go_VB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of_IN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course_NN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la_NNP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better_RBR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that_WDT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s_VBZ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all_DT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*_SYM </w:t>
      </w:r>
      <w:proofErr w:type="spellStart"/>
      <w:r w:rsidRPr="0025375F">
        <w:rPr>
          <w:rFonts w:ascii="SimSun" w:eastAsia="SimSun" w:hAnsi="SimSun" w:cs="SimSun" w:hint="eastAsia"/>
        </w:rPr>
        <w:t>chuckle_VBP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eyesight_NN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like_IN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left_JJ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side_NN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still_RB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very_RB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uncomfortable_JJ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oh_UH</w:t>
      </w:r>
      <w:proofErr w:type="spellEnd"/>
      <w:r w:rsidRPr="0025375F">
        <w:rPr>
          <w:rFonts w:ascii="SimSun" w:eastAsia="SimSun" w:hAnsi="SimSun" w:cs="SimSun" w:hint="eastAsia"/>
        </w:rPr>
        <w:t xml:space="preserve"> ..._: </w:t>
      </w:r>
      <w:proofErr w:type="spellStart"/>
      <w:r w:rsidRPr="0025375F">
        <w:rPr>
          <w:rFonts w:ascii="SimSun" w:eastAsia="SimSun" w:hAnsi="SimSun" w:cs="SimSun" w:hint="eastAsia"/>
        </w:rPr>
        <w:t>oh_UH</w:t>
      </w:r>
      <w:proofErr w:type="spellEnd"/>
      <w:r w:rsidRPr="0025375F">
        <w:rPr>
          <w:rFonts w:ascii="SimSun" w:eastAsia="SimSun" w:hAnsi="SimSun" w:cs="SimSun" w:hint="eastAsia"/>
        </w:rPr>
        <w:t xml:space="preserve"> ._.</w:t>
      </w:r>
      <w:bookmarkEnd w:id="0"/>
    </w:p>
    <w:sectPr w:rsidR="0025375F" w:rsidSect="0025375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o Zhiming">
    <w15:presenceInfo w15:providerId="None" w15:userId="Bao Zhiming"/>
  </w15:person>
  <w15:person w15:author="Ritesh Kumar">
    <w15:presenceInfo w15:providerId="None" w15:userId="Ritesh 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3B"/>
    <w:rsid w:val="00053588"/>
    <w:rsid w:val="0010626F"/>
    <w:rsid w:val="0025375F"/>
    <w:rsid w:val="004E4D1B"/>
    <w:rsid w:val="0084043B"/>
    <w:rsid w:val="00C5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372B"/>
  <w15:chartTrackingRefBased/>
  <w15:docId w15:val="{E103656F-D9A1-454F-A1CC-C3CA348F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37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375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Zhiming</dc:creator>
  <cp:keywords/>
  <dc:description/>
  <cp:lastModifiedBy>Ritesh Kumar</cp:lastModifiedBy>
  <cp:revision>4</cp:revision>
  <dcterms:created xsi:type="dcterms:W3CDTF">2020-08-25T09:18:00Z</dcterms:created>
  <dcterms:modified xsi:type="dcterms:W3CDTF">2021-01-03T10:39:00Z</dcterms:modified>
</cp:coreProperties>
</file>